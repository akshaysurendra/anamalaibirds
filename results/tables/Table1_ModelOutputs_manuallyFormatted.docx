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49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"/>
        <w:gridCol w:w="413"/>
        <w:gridCol w:w="1075"/>
        <w:gridCol w:w="1033"/>
        <w:gridCol w:w="1136"/>
        <w:gridCol w:w="1135"/>
        <w:gridCol w:w="1136"/>
        <w:gridCol w:w="1017"/>
        <w:gridCol w:w="432"/>
        <w:gridCol w:w="356"/>
        <w:gridCol w:w="453"/>
        <w:gridCol w:w="493"/>
      </w:tblGrid>
      <w:tr w:rsidR="00216D7F" w14:paraId="466A6066" w14:textId="77777777" w:rsidTr="002D7390">
        <w:trPr>
          <w:cantSplit/>
          <w:trHeight w:val="743"/>
        </w:trPr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extDirection w:val="btLr"/>
            <w:vAlign w:val="center"/>
          </w:tcPr>
          <w:p w14:paraId="7356FC66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extDirection w:val="btLr"/>
            <w:vAlign w:val="center"/>
          </w:tcPr>
          <w:p w14:paraId="6B1DDD32" w14:textId="77777777" w:rsidR="00216D7F" w:rsidRDefault="00216D7F" w:rsidP="002D7390">
            <w:pPr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Guild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3BBC90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1B700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Area</w:t>
            </w:r>
          </w:p>
          <w:p w14:paraId="65A6753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-transformed)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DEBBEA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 1 score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7FE20A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 2 score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B37768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PC 3 score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9CB7E1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Season (time)</w:t>
            </w:r>
          </w:p>
        </w:tc>
        <w:tc>
          <w:tcPr>
            <w:tcW w:w="4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EB1697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ICC</w:t>
            </w:r>
          </w:p>
        </w:tc>
        <w:tc>
          <w:tcPr>
            <w:tcW w:w="3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728A32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D08A2C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bs.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F58A2C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mR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216D7F" w14:paraId="0FFEACC3" w14:textId="77777777" w:rsidTr="002D7390">
        <w:trPr>
          <w:cantSplit/>
          <w:trHeight w:val="19"/>
        </w:trPr>
        <w:tc>
          <w:tcPr>
            <w:tcW w:w="494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A00FF4B" w14:textId="77777777" w:rsidR="00216D7F" w:rsidRDefault="00216D7F" w:rsidP="002D7390">
            <w:pPr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Species richness</w:t>
            </w:r>
          </w:p>
          <w:p w14:paraId="134EE313" w14:textId="77777777" w:rsidR="00216D7F" w:rsidRDefault="00216D7F" w:rsidP="002D7390">
            <w:pPr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(rarefied)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A091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AE81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23.37 [22.68, 24.07]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640BA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-0.32</w:t>
            </w:r>
          </w:p>
          <w:p w14:paraId="1E7DE3E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[-1.11, 0.47]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D1EE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  <w:p w14:paraId="4CB84B0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[-0.63, 0.75]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2C39A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  <w:p w14:paraId="31B6BB0B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[-0.60, 0.61]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2758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  <w:p w14:paraId="0CD2ADE8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[-0.48, 0.58]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612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-0.57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  <w:p w14:paraId="37AA77D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[-1.19, 0.05]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3C540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2FBCB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19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288E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A6D4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0.12, 0.52</w:t>
            </w:r>
          </w:p>
        </w:tc>
      </w:tr>
      <w:tr w:rsidR="00216D7F" w14:paraId="770DA1DB" w14:textId="77777777" w:rsidTr="002D7390">
        <w:trPr>
          <w:cantSplit/>
          <w:trHeight w:val="19"/>
        </w:trPr>
        <w:tc>
          <w:tcPr>
            <w:tcW w:w="494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8366D43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A749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RF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68E4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14.68 [14.27, 15.10]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C3A9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-0.06</w:t>
            </w:r>
          </w:p>
          <w:p w14:paraId="68CF965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[-0.53,0.41]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7038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-0.33</w:t>
            </w:r>
          </w:p>
          <w:p w14:paraId="33E0662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[-0.74, 0.08]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AF07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  <w:p w14:paraId="18A784A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[-0.30, 0.42]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8034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-0.03</w:t>
            </w:r>
          </w:p>
          <w:p w14:paraId="7BC3B9F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[-0.35, 0.29]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2825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-0.42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b</w:t>
            </w:r>
          </w:p>
          <w:p w14:paraId="270FFBD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[-0.79, -0.05]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CF040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980D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19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1B8A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525F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0.16, 0.54</w:t>
            </w:r>
          </w:p>
        </w:tc>
      </w:tr>
      <w:tr w:rsidR="00216D7F" w14:paraId="34F3DD71" w14:textId="77777777" w:rsidTr="002D7390">
        <w:trPr>
          <w:cantSplit/>
          <w:trHeight w:val="19"/>
        </w:trPr>
        <w:tc>
          <w:tcPr>
            <w:tcW w:w="494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10752CE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0999A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190F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2.21</w:t>
            </w:r>
          </w:p>
          <w:p w14:paraId="1FF27240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[2.08, 2.34]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5CF07" w14:textId="0A9AE972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-0.13</w:t>
            </w:r>
          </w:p>
          <w:p w14:paraId="66B407D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[-0.28, 0.02]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DF48A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 a</w:t>
            </w:r>
          </w:p>
          <w:p w14:paraId="7DBB0A6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[-0.01, 0.26]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AFB1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-0.04</w:t>
            </w:r>
          </w:p>
          <w:p w14:paraId="6DCE998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[-0.16, 0.09]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4045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-0.07</w:t>
            </w:r>
          </w:p>
          <w:p w14:paraId="2B88529B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[-0.17, 0.04]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5D09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 xml:space="preserve"> a</w:t>
            </w:r>
          </w:p>
          <w:p w14:paraId="50AFE0E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[-0.25, 0.01]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3288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58DA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19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7AFE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5381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0.32,</w:t>
            </w:r>
          </w:p>
          <w:p w14:paraId="0046BE0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</w:tr>
      <w:tr w:rsidR="00216D7F" w14:paraId="30009B3A" w14:textId="77777777" w:rsidTr="002D7390">
        <w:trPr>
          <w:cantSplit/>
          <w:trHeight w:val="19"/>
        </w:trPr>
        <w:tc>
          <w:tcPr>
            <w:tcW w:w="494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A8310EC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CD99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3737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4.22</w:t>
            </w:r>
          </w:p>
          <w:p w14:paraId="69920D6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[4.00, 4.44]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9DCFA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  <w:p w14:paraId="323F162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[-0.17, 0.33]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1738A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-0.06</w:t>
            </w:r>
          </w:p>
          <w:p w14:paraId="1EFA56C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[-0.28, 0.15]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F6AAF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  <w:p w14:paraId="0A0C680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[-0.17, 0.21]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EE38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-0.06</w:t>
            </w:r>
          </w:p>
          <w:p w14:paraId="056C755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[-0.23, 0.10]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F1BC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-0.27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</w:p>
          <w:p w14:paraId="063A1EA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[-0.46, -0.08]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5BED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6E200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19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8CDC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B127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0.20, 0.58</w:t>
            </w:r>
          </w:p>
        </w:tc>
      </w:tr>
      <w:tr w:rsidR="00216D7F" w14:paraId="03ED12F1" w14:textId="77777777" w:rsidTr="002D7390">
        <w:trPr>
          <w:cantSplit/>
          <w:trHeight w:val="19"/>
        </w:trPr>
        <w:tc>
          <w:tcPr>
            <w:tcW w:w="49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extDirection w:val="btLr"/>
            <w:vAlign w:val="center"/>
          </w:tcPr>
          <w:p w14:paraId="224FCFDF" w14:textId="77777777" w:rsidR="00216D7F" w:rsidRDefault="00216D7F" w:rsidP="002D7390">
            <w:pPr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Species richness</w:t>
            </w:r>
          </w:p>
          <w:p w14:paraId="6AE662A5" w14:textId="77777777" w:rsidR="00216D7F" w:rsidRDefault="00216D7F" w:rsidP="002D7390">
            <w:pPr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(Jackknife estimate)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3633C78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1138A0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62.12 [56.45, 67.79]</w:t>
            </w:r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5A41958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3.44</w:t>
            </w:r>
          </w:p>
          <w:p w14:paraId="136D322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[-2.77, 9.65]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F295B8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-2.02</w:t>
            </w:r>
          </w:p>
          <w:p w14:paraId="50A8483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[-7.01, 2.96]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2E661F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-2.31</w:t>
            </w:r>
          </w:p>
          <w:p w14:paraId="3B48CBE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[-6.36, 1.75]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2C2EC80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-0.38</w:t>
            </w:r>
          </w:p>
          <w:p w14:paraId="3AF7E250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[-3.98, 3.23]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2B1DB9F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3.73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  <w:p w14:paraId="0C43445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[-0.31, 7.78]</w:t>
            </w:r>
          </w:p>
        </w:tc>
        <w:tc>
          <w:tcPr>
            <w:tcW w:w="43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BA0C44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35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1976E8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19 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977FF7F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B91656F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0.14, 0.67</w:t>
            </w:r>
          </w:p>
        </w:tc>
      </w:tr>
      <w:tr w:rsidR="00216D7F" w14:paraId="15A0AEDA" w14:textId="77777777" w:rsidTr="002D7390">
        <w:trPr>
          <w:cantSplit/>
          <w:trHeight w:val="19"/>
        </w:trPr>
        <w:tc>
          <w:tcPr>
            <w:tcW w:w="494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38FC6332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63F1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RF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0467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50.52 [46.64, 54.40]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BA0D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5.83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[1.41, 10.26]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623A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-2.47</w:t>
            </w:r>
          </w:p>
          <w:p w14:paraId="6B21DB4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[-6.33, 1.39]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66CC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-1.73</w:t>
            </w:r>
          </w:p>
          <w:p w14:paraId="7EE76EBF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[-5.18, 1.72]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0838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  <w:p w14:paraId="3612D2D8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[-2.96, 3.11]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F8B8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2.21</w:t>
            </w:r>
          </w:p>
          <w:p w14:paraId="3A08727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[-1.31, 5.73]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C107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0081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19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2F4A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0A18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0.35, 0.63</w:t>
            </w:r>
          </w:p>
        </w:tc>
      </w:tr>
      <w:tr w:rsidR="00216D7F" w14:paraId="44E2E546" w14:textId="77777777" w:rsidTr="002D7390">
        <w:trPr>
          <w:cantSplit/>
          <w:trHeight w:val="19"/>
        </w:trPr>
        <w:tc>
          <w:tcPr>
            <w:tcW w:w="494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5060A4A1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8A09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65EA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10.98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[9.00, 12.97]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93E2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-1.58</w:t>
            </w:r>
          </w:p>
          <w:p w14:paraId="2A5214B8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[-3.80, 0.65]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19350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2.54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[0.65, 4.43]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D2DF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-0.14</w:t>
            </w:r>
          </w:p>
          <w:p w14:paraId="15C8542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[-1.76, 1.48]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0978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  <w:p w14:paraId="4BD22DE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[-1.15, 1.72]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897B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</w:t>
            </w:r>
          </w:p>
          <w:p w14:paraId="6B203CC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[-0.84, 2.44]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8E2E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5A9B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19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D67C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2953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0.35, 0.68</w:t>
            </w:r>
          </w:p>
        </w:tc>
      </w:tr>
      <w:tr w:rsidR="00216D7F" w14:paraId="737A050D" w14:textId="77777777" w:rsidTr="002D7390">
        <w:trPr>
          <w:cantSplit/>
          <w:trHeight w:val="19"/>
        </w:trPr>
        <w:tc>
          <w:tcPr>
            <w:tcW w:w="49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textDirection w:val="btLr"/>
            <w:vAlign w:val="center"/>
          </w:tcPr>
          <w:p w14:paraId="4F829229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F2DFFAA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2B6159F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11.58 [10.46, 12.71]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E6827B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1.42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[0.15, 2.70]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CC85EB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-0.49</w:t>
            </w:r>
          </w:p>
          <w:p w14:paraId="4DE75F8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[-1.59, 0.61]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048F3AB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-0.85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  <w:p w14:paraId="49B8CC5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[-1.81, 0.12]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1845B6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-0.31</w:t>
            </w:r>
          </w:p>
          <w:p w14:paraId="5DB28B6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[-1.15, 0.54]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59ACF3A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0.84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  <w:p w14:paraId="3F0CB19F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[-0.14, 1.82]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506FA8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7C5D7BF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19 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BF297E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BA206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0.32, 0.64</w:t>
            </w:r>
          </w:p>
        </w:tc>
      </w:tr>
      <w:tr w:rsidR="00216D7F" w14:paraId="1029B2A6" w14:textId="77777777" w:rsidTr="002D7390">
        <w:trPr>
          <w:cantSplit/>
          <w:trHeight w:val="19"/>
        </w:trPr>
        <w:tc>
          <w:tcPr>
            <w:tcW w:w="494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B20CAAC" w14:textId="77777777" w:rsidR="00216D7F" w:rsidRDefault="00216D7F" w:rsidP="002D7390">
            <w:pPr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Density</w:t>
            </w:r>
          </w:p>
          <w:p w14:paraId="240BE135" w14:textId="77777777" w:rsidR="00216D7F" w:rsidRDefault="00216D7F" w:rsidP="002D7390">
            <w:pPr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birds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ha)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B74F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3D35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42.68 [38.51, 46.85]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0A5A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-8.61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</w:p>
          <w:p w14:paraId="2D40A04F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[-13.36, -3.87]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2D4F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-0.19</w:t>
            </w:r>
          </w:p>
          <w:p w14:paraId="3BC0A82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[-3.98, 3.60]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092C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-1.11</w:t>
            </w:r>
          </w:p>
          <w:p w14:paraId="560B9A4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[-4.26, 2.05]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9B823" w14:textId="77777777" w:rsidR="00216D7F" w:rsidRPr="001311AA" w:rsidRDefault="00216D7F" w:rsidP="002D7390">
            <w:pPr>
              <w:jc w:val="center"/>
            </w:pPr>
            <w:r w:rsidRP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-2.38 </w:t>
            </w:r>
            <w:r w:rsidRP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  <w:p w14:paraId="5989C83E" w14:textId="77777777" w:rsidR="00216D7F" w:rsidRDefault="00216D7F" w:rsidP="002D7390">
            <w:pPr>
              <w:jc w:val="center"/>
            </w:pPr>
            <w:r w:rsidRP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[-5.19, 0.43]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3CED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-3.68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b</w:t>
            </w:r>
          </w:p>
          <w:p w14:paraId="79B2B930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[-6.74, -0.63]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7514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6384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19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9148A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5E6F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0.41, 0.79</w:t>
            </w:r>
          </w:p>
        </w:tc>
      </w:tr>
      <w:tr w:rsidR="00216D7F" w14:paraId="2D0A9EE8" w14:textId="77777777" w:rsidTr="002D7390">
        <w:trPr>
          <w:cantSplit/>
          <w:trHeight w:val="19"/>
        </w:trPr>
        <w:tc>
          <w:tcPr>
            <w:tcW w:w="494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2AB750E4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6F25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RF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C310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33.53 [29.93, 37.13]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1943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-2.18</w:t>
            </w:r>
          </w:p>
          <w:p w14:paraId="30FFBE1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[-6.54, 2.18]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BB7C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-1.32</w:t>
            </w:r>
          </w:p>
          <w:p w14:paraId="4E35C460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[-5.16, 2.52]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B7F7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</w:t>
            </w:r>
          </w:p>
          <w:p w14:paraId="571634A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[-4.25, 3.26]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FA41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-1.02</w:t>
            </w:r>
          </w:p>
          <w:p w14:paraId="4976FEF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[-4.32, 2.27]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11AA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-5.09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b</w:t>
            </w:r>
          </w:p>
          <w:p w14:paraId="12097F3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[-8.88, -1.29]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16FEB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F3A2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19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7A5D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20C9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0.23, 0.52</w:t>
            </w:r>
          </w:p>
        </w:tc>
      </w:tr>
      <w:tr w:rsidR="00216D7F" w14:paraId="7C3AD40B" w14:textId="77777777" w:rsidTr="002D7390">
        <w:trPr>
          <w:cantSplit/>
          <w:trHeight w:val="19"/>
        </w:trPr>
        <w:tc>
          <w:tcPr>
            <w:tcW w:w="494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0B7EE2C8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EC47C" w14:textId="71CCECA2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OC</w:t>
            </w:r>
            <w:r w:rsidR="00C33D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49ADF" w14:textId="5A7BC5EE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11.8</w:t>
            </w:r>
            <w:r w:rsidR="001311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[10.</w:t>
            </w:r>
            <w:r w:rsidR="001311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, 13.3</w:t>
            </w:r>
            <w:r w:rsidR="001311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61DF9" w14:textId="1377F31B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-3.4</w:t>
            </w:r>
            <w:r w:rsidR="001311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</w:p>
          <w:p w14:paraId="1378C5CE" w14:textId="70BB8A75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[-5.</w:t>
            </w:r>
            <w:r w:rsidR="001311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, -1.4</w:t>
            </w:r>
            <w:r w:rsidR="001311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93C57" w14:textId="2DDB5EB9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3.0</w:t>
            </w:r>
            <w:r w:rsidR="001311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[1.3</w:t>
            </w:r>
            <w:r w:rsidR="001311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, 4.7</w:t>
            </w:r>
            <w:r w:rsidR="001311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9A8A" w14:textId="67A032DC" w:rsidR="00216D7F" w:rsidRPr="001311AA" w:rsidRDefault="00216D7F" w:rsidP="002D7390">
            <w:pPr>
              <w:jc w:val="center"/>
            </w:pPr>
            <w:r w:rsidRP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</w:t>
            </w:r>
            <w:r w:rsid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  <w:p w14:paraId="09E17E2C" w14:textId="79E3DC7D" w:rsidR="00216D7F" w:rsidRPr="001311AA" w:rsidRDefault="00216D7F" w:rsidP="002D7390">
            <w:pPr>
              <w:jc w:val="center"/>
            </w:pPr>
            <w:r w:rsidRP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[-1.</w:t>
            </w:r>
            <w:r w:rsid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  <w:r w:rsidRP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 3.02]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20FE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</w:t>
            </w:r>
          </w:p>
          <w:p w14:paraId="0C18504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[-1.78, 1.97]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BB0D2" w14:textId="26292B65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</w:t>
            </w:r>
            <w:r w:rsidR="00C33D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  <w:p w14:paraId="704B2EA5" w14:textId="6D5BB21D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[-2.</w:t>
            </w:r>
            <w:r w:rsidR="00C33D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 2.2</w:t>
            </w:r>
            <w:r w:rsidR="00C33D0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95F4A" w14:textId="77777777" w:rsidR="00216D7F" w:rsidRDefault="00216D7F" w:rsidP="002D7390">
            <w:pPr>
              <w:jc w:val="center"/>
            </w:pPr>
            <w:r w:rsidRP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94A5D" w14:textId="48D6554D" w:rsidR="00216D7F" w:rsidRDefault="001311AA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  <w:r w:rsidR="00216D7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6994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2AA7C" w14:textId="4EBDC6F3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</w:t>
            </w:r>
            <w:r w:rsid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</w:t>
            </w:r>
          </w:p>
          <w:p w14:paraId="69C31649" w14:textId="77777777" w:rsidR="00216D7F" w:rsidRDefault="00216D7F" w:rsidP="002D7390">
            <w:pPr>
              <w:jc w:val="center"/>
            </w:pPr>
            <w:r w:rsidRP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</w:tr>
      <w:tr w:rsidR="00216D7F" w14:paraId="673714B4" w14:textId="77777777" w:rsidTr="002D7390">
        <w:trPr>
          <w:cantSplit/>
          <w:trHeight w:val="19"/>
        </w:trPr>
        <w:tc>
          <w:tcPr>
            <w:tcW w:w="494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7E5AEEA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4503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5A4D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11.42 [9.88, 12.96]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1D70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  <w:p w14:paraId="28A2D1E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[-1.85, 1.93]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A7058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-0.84</w:t>
            </w:r>
          </w:p>
          <w:p w14:paraId="6D949E0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[-2.52, 0.84]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E9BD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</w:t>
            </w:r>
          </w:p>
          <w:p w14:paraId="092DCE0B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[-2.34, 1.13]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6395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-0.19</w:t>
            </w:r>
          </w:p>
          <w:p w14:paraId="4A13758F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[-1.71, 1.32]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1C17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-0.55</w:t>
            </w:r>
          </w:p>
          <w:p w14:paraId="5DB70BBA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[-2.33, 1.23]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9CC3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B43A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19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00F7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D934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0.09, 0.35</w:t>
            </w:r>
          </w:p>
        </w:tc>
      </w:tr>
      <w:tr w:rsidR="00216D7F" w14:paraId="17B67483" w14:textId="77777777" w:rsidTr="002D7390">
        <w:trPr>
          <w:cantSplit/>
          <w:trHeight w:val="19"/>
        </w:trPr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extDirection w:val="btLr"/>
            <w:vAlign w:val="center"/>
          </w:tcPr>
          <w:p w14:paraId="47223367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61AD37C" w14:textId="77777777" w:rsidR="00216D7F" w:rsidRDefault="00216D7F" w:rsidP="002D73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E2FE01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DB493FF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Area</w:t>
            </w:r>
          </w:p>
          <w:p w14:paraId="339E559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-transformed)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C470F7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Δ PC 1 scores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D28771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Δ PC 2 scores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46D455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Δ PC 3 scores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F09AC8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Δ Season (time diff)</w:t>
            </w:r>
          </w:p>
        </w:tc>
        <w:tc>
          <w:tcPr>
            <w:tcW w:w="4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2C073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ICC</w:t>
            </w:r>
          </w:p>
        </w:tc>
        <w:tc>
          <w:tcPr>
            <w:tcW w:w="3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11E8D7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</w:p>
        </w:tc>
        <w:tc>
          <w:tcPr>
            <w:tcW w:w="4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C270EEA" w14:textId="77777777" w:rsidR="00216D7F" w:rsidRDefault="00216D7F" w:rsidP="002D739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Obs.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173EF7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cR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216D7F" w14:paraId="205F0D83" w14:textId="77777777" w:rsidTr="002D7390">
        <w:trPr>
          <w:cantSplit/>
          <w:trHeight w:val="19"/>
        </w:trPr>
        <w:tc>
          <w:tcPr>
            <w:tcW w:w="49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textDirection w:val="btLr"/>
            <w:vAlign w:val="center"/>
          </w:tcPr>
          <w:p w14:paraId="4DA0759E" w14:textId="77777777" w:rsidR="00216D7F" w:rsidRDefault="00216D7F" w:rsidP="002D7390">
            <w:pPr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Compositional dissimilarity (0 - 1)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D18C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D214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0.32</w:t>
            </w:r>
          </w:p>
          <w:p w14:paraId="3631779B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[0.29, 0.34]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6499B" w14:textId="0FFB5944" w:rsidR="00216D7F" w:rsidRPr="001311AA" w:rsidRDefault="00216D7F" w:rsidP="002D7390">
            <w:pPr>
              <w:jc w:val="center"/>
              <w:rPr>
                <w:b/>
                <w:bCs/>
              </w:rPr>
            </w:pPr>
            <w:r w:rsidRPr="001311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-0.07</w:t>
            </w:r>
            <w:r w:rsidR="001311AA" w:rsidRPr="001311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</w:p>
          <w:p w14:paraId="2C02800C" w14:textId="77777777" w:rsidR="00216D7F" w:rsidRDefault="00216D7F" w:rsidP="002D7390">
            <w:pPr>
              <w:jc w:val="center"/>
            </w:pPr>
            <w:r w:rsidRPr="001311A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[-0.10, -0.05]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723C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  <w:p w14:paraId="02254857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[-0.00, 0.02]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4F590" w14:textId="77777777" w:rsidR="00216D7F" w:rsidRPr="001311AA" w:rsidRDefault="00216D7F" w:rsidP="002D7390">
            <w:pPr>
              <w:jc w:val="center"/>
            </w:pPr>
            <w:r w:rsidRP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0.01 </w:t>
            </w:r>
            <w:r w:rsidRP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a</w:t>
            </w:r>
          </w:p>
          <w:p w14:paraId="355D8BDA" w14:textId="77777777" w:rsidR="00216D7F" w:rsidRPr="001311AA" w:rsidRDefault="00216D7F" w:rsidP="002D7390">
            <w:pPr>
              <w:jc w:val="center"/>
            </w:pPr>
            <w:r w:rsidRPr="001311A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[-0.00, 0.03]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B026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0.02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[0.01, 0.03]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761C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0.04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[0.03, 0.05]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F4358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7735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14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FB71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F4D2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0.73, 0.95</w:t>
            </w:r>
          </w:p>
        </w:tc>
      </w:tr>
      <w:tr w:rsidR="00216D7F" w14:paraId="34B6DCBD" w14:textId="77777777" w:rsidTr="002D7390">
        <w:trPr>
          <w:cantSplit/>
          <w:trHeight w:val="19"/>
        </w:trPr>
        <w:tc>
          <w:tcPr>
            <w:tcW w:w="494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79960D3D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6D54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RF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09880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0.29</w:t>
            </w:r>
          </w:p>
          <w:p w14:paraId="30D7379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[0.25, 0.32]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BCA68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-0.08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 xml:space="preserve"> c</w:t>
            </w:r>
          </w:p>
          <w:p w14:paraId="6710E6F9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[-0.11, -0.06]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CD9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  <w:p w14:paraId="71D0688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[-0.01, 0.01]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7D57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0.01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[0.00, 0.03]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62EB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0.02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[0.01, 0.03]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256A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0.03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[0.02, 0.03]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406AE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143B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14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06D5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EBD74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0.68, 0.96</w:t>
            </w:r>
          </w:p>
        </w:tc>
      </w:tr>
      <w:tr w:rsidR="00216D7F" w14:paraId="4BDCCAB1" w14:textId="77777777" w:rsidTr="002D7390">
        <w:trPr>
          <w:cantSplit/>
          <w:trHeight w:val="19"/>
        </w:trPr>
        <w:tc>
          <w:tcPr>
            <w:tcW w:w="494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63F1114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F24FA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OC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A563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0.44</w:t>
            </w:r>
          </w:p>
          <w:p w14:paraId="0B89B208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[0.33, 0.55]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F85AB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  <w:p w14:paraId="0337C3C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[-0.06, 0.11]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E1D7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0.05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[0.02, 0.09]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CD08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-0.07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</w:p>
          <w:p w14:paraId="10F865F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[-0.11, -0.02]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BB07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0.06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[0.02, 0.10]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E4808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0.13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[0.10, 0.16]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E4396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37B75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14 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3E03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C837B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0.26, 0.89</w:t>
            </w:r>
          </w:p>
        </w:tc>
      </w:tr>
      <w:tr w:rsidR="00216D7F" w14:paraId="0CAD90C4" w14:textId="77777777" w:rsidTr="002D7390">
        <w:trPr>
          <w:cantSplit/>
          <w:trHeight w:val="19"/>
        </w:trPr>
        <w:tc>
          <w:tcPr>
            <w:tcW w:w="49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textDirection w:val="btLr"/>
            <w:vAlign w:val="center"/>
          </w:tcPr>
          <w:p w14:paraId="7058CD4D" w14:textId="77777777" w:rsidR="00216D7F" w:rsidRDefault="00216D7F" w:rsidP="002D7390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9C8FD7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EB130EC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0.23</w:t>
            </w:r>
          </w:p>
          <w:p w14:paraId="7EAEB46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[0.20, 0.27]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F4B0DF6" w14:textId="5813C300" w:rsidR="00216D7F" w:rsidRPr="00216D7F" w:rsidRDefault="00216D7F" w:rsidP="002D7390">
            <w:pPr>
              <w:jc w:val="center"/>
              <w:rPr>
                <w:b/>
                <w:bCs/>
              </w:rPr>
            </w:pPr>
            <w:r w:rsidRPr="00216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-0.06 </w:t>
            </w:r>
            <w:r w:rsidRPr="00216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</w:p>
          <w:p w14:paraId="4D6361AB" w14:textId="77777777" w:rsidR="00216D7F" w:rsidRDefault="00216D7F" w:rsidP="002D7390">
            <w:pPr>
              <w:jc w:val="center"/>
            </w:pPr>
            <w:r w:rsidRPr="00216D7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[-0.09, -0.04]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8A6CC0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  <w:p w14:paraId="31ED88B3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[-0.01, 0.01]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0A20D6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0.03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[0.01, 0.04]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3E7E740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0.03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[0.02, 0.04]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29F781D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0.03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[0.02, 0.04]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ACFCB20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0B05541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14 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7C37528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0725182" w14:textId="77777777" w:rsidR="00216D7F" w:rsidRDefault="00216D7F" w:rsidP="002D7390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0.6, 0.93</w:t>
            </w:r>
          </w:p>
        </w:tc>
      </w:tr>
    </w:tbl>
    <w:p w14:paraId="3CC92DB4" w14:textId="33B03699" w:rsidR="00A06DD8" w:rsidRDefault="00A06DD8"/>
    <w:p w14:paraId="3DDBD209" w14:textId="77777777" w:rsidR="00C33D03" w:rsidRDefault="00C33D03" w:rsidP="00C33D03">
      <w:pPr>
        <w:spacing w:line="240" w:lineRule="auto"/>
        <w:rPr>
          <w:ins w:id="0" w:author="Akshay Surendra" w:date="2022-10-22T01:15:00Z"/>
          <w:rFonts w:ascii="Arial" w:hAnsi="Arial" w:cs="Arial"/>
          <w:sz w:val="20"/>
          <w:szCs w:val="20"/>
        </w:rPr>
      </w:pPr>
      <w:ins w:id="1" w:author="Akshay Surendra" w:date="2022-10-22T01:15:00Z">
        <w:r>
          <w:rPr>
            <w:rFonts w:ascii="Arial" w:hAnsi="Arial" w:cs="Arial"/>
            <w:sz w:val="20"/>
            <w:szCs w:val="20"/>
          </w:rPr>
          <w:t>*Mixed model did not converge, and we used a simple linear model without fragment identity as a random model instead</w:t>
        </w:r>
      </w:ins>
    </w:p>
    <w:p w14:paraId="0A2B655A" w14:textId="77777777" w:rsidR="00C33D03" w:rsidRDefault="00C33D03"/>
    <w:sectPr w:rsidR="00C3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kshay Surendra">
    <w15:presenceInfo w15:providerId="Windows Live" w15:userId="c11e2c7a539f33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3A"/>
    <w:rsid w:val="001311AA"/>
    <w:rsid w:val="00216D7F"/>
    <w:rsid w:val="005E5AB6"/>
    <w:rsid w:val="00A06DD8"/>
    <w:rsid w:val="00B81EE4"/>
    <w:rsid w:val="00C33D03"/>
    <w:rsid w:val="00EB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0DD7"/>
  <w15:chartTrackingRefBased/>
  <w15:docId w15:val="{94E85583-51B3-4F8D-9408-7874848E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D7F"/>
    <w:pPr>
      <w:suppressAutoHyphens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216D7F"/>
    <w:pPr>
      <w:suppressAutoHyphens/>
      <w:spacing w:after="0" w:line="240" w:lineRule="auto"/>
    </w:pPr>
    <w:rPr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Surendra</dc:creator>
  <cp:keywords/>
  <dc:description/>
  <cp:lastModifiedBy>Akshay Surendra</cp:lastModifiedBy>
  <cp:revision>4</cp:revision>
  <dcterms:created xsi:type="dcterms:W3CDTF">2022-09-28T19:31:00Z</dcterms:created>
  <dcterms:modified xsi:type="dcterms:W3CDTF">2022-10-22T21:51:00Z</dcterms:modified>
</cp:coreProperties>
</file>